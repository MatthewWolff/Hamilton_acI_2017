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96C70" w14:textId="77777777" w:rsidR="005A2A4F" w:rsidRDefault="00632D86">
      <w:pPr>
        <w:pStyle w:val="Title"/>
      </w:pPr>
      <w:r>
        <w:t>Figure Captions</w:t>
      </w:r>
    </w:p>
    <w:p w14:paraId="7051DB01" w14:textId="77777777" w:rsidR="005A2A4F" w:rsidRDefault="00632D86">
      <w:pPr>
        <w:pStyle w:val="Author"/>
      </w:pPr>
      <w:r>
        <w:t>Joshua J. Hamilton</w:t>
      </w:r>
    </w:p>
    <w:p w14:paraId="0F4B98CC" w14:textId="77777777" w:rsidR="005A2A4F" w:rsidRDefault="00632D86">
      <w:pPr>
        <w:pStyle w:val="Date"/>
      </w:pPr>
      <w:r>
        <w:t>September 16, 2016</w:t>
      </w:r>
    </w:p>
    <w:p w14:paraId="62317F15" w14:textId="77777777" w:rsidR="005A2A4F" w:rsidRDefault="00632D86">
      <w:r>
        <w:t> </w:t>
      </w:r>
    </w:p>
    <w:p w14:paraId="1FE53294" w14:textId="77777777" w:rsidR="005A2A4F" w:rsidRDefault="00632D86">
      <w:pPr>
        <w:pStyle w:val="Heading2"/>
      </w:pPr>
      <w:bookmarkStart w:id="0" w:name="figure-1-figuresfig1-treetree-abbrev.pdf"/>
      <w:bookmarkEnd w:id="0"/>
      <w:commentRangeStart w:id="1"/>
      <w:r>
        <w:t xml:space="preserve">Figure 1 </w:t>
      </w:r>
      <w:commentRangeEnd w:id="1"/>
      <w:r w:rsidR="00F908A8">
        <w:rPr>
          <w:rStyle w:val="CommentReference"/>
          <w:rFonts w:eastAsia="ＭＳ 明朝"/>
          <w:b w:val="0"/>
          <w:bCs w:val="0"/>
        </w:rPr>
        <w:commentReference w:id="1"/>
      </w:r>
      <w:r>
        <w:t>(figures/fig1-tree/tree-abbrev.pdf)</w:t>
      </w:r>
    </w:p>
    <w:p w14:paraId="36D22B76" w14:textId="77777777" w:rsidR="005A2A4F" w:rsidRDefault="00632D86">
      <w:r>
        <w:t> </w:t>
      </w:r>
    </w:p>
    <w:p w14:paraId="37DA2396" w14:textId="280064C6" w:rsidR="005A2A4F" w:rsidRDefault="00632D86">
      <w:r>
        <w:t xml:space="preserve">Phylogenetic placement of the SAGs and MAGs within the acI lineage, relative to other sequenced actinobacterial genomes in the class Actinobacteria </w:t>
      </w:r>
      <w:r>
        <w:t xml:space="preserve">(Gao and Gupta 2012). The tree was built using RAxML (Stamatakis 2014) from a concatenated alignment of </w:t>
      </w:r>
      <w:ins w:id="2" w:author="Katherine McMahon" w:date="2016-10-01T14:51:00Z">
        <w:r>
          <w:t xml:space="preserve">XX </w:t>
        </w:r>
      </w:ins>
      <w:bookmarkStart w:id="3" w:name="_GoBack"/>
      <w:bookmarkEnd w:id="3"/>
      <w:r>
        <w:t xml:space="preserve">single-copy </w:t>
      </w:r>
      <w:commentRangeStart w:id="4"/>
      <w:r>
        <w:t xml:space="preserve">marker genes </w:t>
      </w:r>
      <w:commentRangeEnd w:id="4"/>
      <w:r w:rsidR="00B25CCC">
        <w:rPr>
          <w:rStyle w:val="CommentReference"/>
        </w:rPr>
        <w:commentReference w:id="4"/>
      </w:r>
      <w:r>
        <w:t>(Darling et al. 2014). The class Acidimicrobiia forms the outgroup.</w:t>
      </w:r>
    </w:p>
    <w:p w14:paraId="4694038A" w14:textId="77777777" w:rsidR="005A2A4F" w:rsidRDefault="00632D86">
      <w:r>
        <w:t> </w:t>
      </w:r>
    </w:p>
    <w:p w14:paraId="37589B00" w14:textId="77777777" w:rsidR="005A2A4F" w:rsidRDefault="00632D86">
      <w:pPr>
        <w:pStyle w:val="Heading2"/>
      </w:pPr>
      <w:bookmarkStart w:id="5" w:name="figure-2ab-figuresfig2-samplingcompleten"/>
      <w:bookmarkEnd w:id="5"/>
      <w:r>
        <w:t>Figure 2a(b) (figures/fig2-sampling/completeness-2.svg an</w:t>
      </w:r>
      <w:r>
        <w:t>d figures/fig2-sampling/completeness-1.svg)</w:t>
      </w:r>
    </w:p>
    <w:p w14:paraId="5D3F2EFB" w14:textId="77777777" w:rsidR="005A2A4F" w:rsidRDefault="00632D86">
      <w:r>
        <w:t> </w:t>
      </w:r>
    </w:p>
    <w:p w14:paraId="5BFA472C" w14:textId="3B395A98" w:rsidR="005A2A4F" w:rsidRDefault="00632D86">
      <w:r>
        <w:t>Mean estimated completeness of tribe(clade)-level population genomes. For each tribe(clade), genomes were randomly sampled (with replacement) from the set of all genomes belonging to that tribe(clade). Complete</w:t>
      </w:r>
      <w:r>
        <w:t xml:space="preserve">ness was estimated using </w:t>
      </w:r>
      <w:commentRangeStart w:id="6"/>
      <w:ins w:id="7" w:author="Katherine McMahon" w:date="2016-10-01T14:32:00Z">
        <w:r w:rsidR="00B25CCC">
          <w:t xml:space="preserve">XX </w:t>
        </w:r>
      </w:ins>
      <w:r>
        <w:t>single</w:t>
      </w:r>
      <w:commentRangeEnd w:id="6"/>
      <w:r w:rsidR="00B25CCC">
        <w:rPr>
          <w:rStyle w:val="CommentReference"/>
        </w:rPr>
        <w:commentReference w:id="6"/>
      </w:r>
      <w:r>
        <w:t>-copy marker genes (Parks et al. 2015). Error bars represent the 95% confidence estimated from 1000 iterations.</w:t>
      </w:r>
    </w:p>
    <w:p w14:paraId="2B8943B8" w14:textId="77777777" w:rsidR="005A2A4F" w:rsidRDefault="00632D86">
      <w:r>
        <w:t> </w:t>
      </w:r>
    </w:p>
    <w:p w14:paraId="4BF7B06D" w14:textId="77777777" w:rsidR="005A2A4F" w:rsidRDefault="00632D86">
      <w:pPr>
        <w:pStyle w:val="Heading2"/>
      </w:pPr>
      <w:bookmarkStart w:id="8" w:name="figure-3-figuresfig3-workflowfigure3.pdf"/>
      <w:bookmarkEnd w:id="8"/>
      <w:r>
        <w:t>Figure 3 (figures/fig3-workflow/Figure3.pdf)</w:t>
      </w:r>
    </w:p>
    <w:p w14:paraId="7838237B" w14:textId="77777777" w:rsidR="005A2A4F" w:rsidRDefault="00632D86">
      <w:r>
        <w:t> </w:t>
      </w:r>
    </w:p>
    <w:p w14:paraId="1CB61661" w14:textId="36C55B56" w:rsidR="005A2A4F" w:rsidRDefault="00632D86">
      <w:commentRangeStart w:id="9"/>
      <w:proofErr w:type="gramStart"/>
      <w:r>
        <w:t>Overview of reverse ecology pipeline</w:t>
      </w:r>
      <w:ins w:id="10" w:author="Katherine McMahon" w:date="2016-10-01T14:35:00Z">
        <w:r w:rsidR="007140AF">
          <w:t xml:space="preserve"> </w:t>
        </w:r>
      </w:ins>
      <w:commentRangeEnd w:id="9"/>
      <w:ins w:id="11" w:author="Katherine McMahon" w:date="2016-10-01T14:36:00Z">
        <w:r w:rsidR="007140AF">
          <w:rPr>
            <w:rStyle w:val="CommentReference"/>
          </w:rPr>
          <w:commentReference w:id="9"/>
        </w:r>
      </w:ins>
      <w:ins w:id="13" w:author="Katherine McMahon" w:date="2016-10-01T14:35:00Z">
        <w:r w:rsidR="007140AF">
          <w:t xml:space="preserve">using </w:t>
        </w:r>
      </w:ins>
      <w:ins w:id="14" w:author="Katherine McMahon" w:date="2016-10-01T14:36:00Z">
        <w:r w:rsidR="007140AF">
          <w:t xml:space="preserve">three genomes from </w:t>
        </w:r>
      </w:ins>
      <w:ins w:id="15" w:author="Katherine McMahon" w:date="2016-10-01T14:35:00Z">
        <w:r w:rsidR="007140AF">
          <w:t xml:space="preserve">the </w:t>
        </w:r>
        <w:proofErr w:type="spellStart"/>
        <w:r w:rsidR="007140AF">
          <w:t>acI</w:t>
        </w:r>
        <w:proofErr w:type="spellEnd"/>
        <w:r w:rsidR="007140AF">
          <w:t>-C clade as an example</w:t>
        </w:r>
      </w:ins>
      <w:r>
        <w:t>.</w:t>
      </w:r>
      <w:proofErr w:type="gramEnd"/>
      <w:r>
        <w:t xml:space="preserve"> </w:t>
      </w:r>
      <w:r>
        <w:rPr>
          <w:b/>
        </w:rPr>
        <w:t>(A)</w:t>
      </w:r>
      <w:r>
        <w:t xml:space="preserve"> Annotate microbial con</w:t>
      </w:r>
      <w:r>
        <w:t xml:space="preserve">tigs using </w:t>
      </w:r>
      <w:hyperlink r:id="rId9">
        <w:r>
          <w:t>KBase</w:t>
        </w:r>
      </w:hyperlink>
      <w:r>
        <w:t>, and build a metabolic network reconstruction from the annotations. For each genome, convert the metabolic network reconstruction to a metabolic network graph using custom Python scripts. In these graphs</w:t>
      </w:r>
      <w:r>
        <w:t xml:space="preserve">, metabolites are represented as nodes (circles) and reactions by arcs. </w:t>
      </w:r>
      <w:r>
        <w:rPr>
          <w:b/>
        </w:rPr>
        <w:t>(B)</w:t>
      </w:r>
      <w:r>
        <w:t xml:space="preserve"> Create a composite network graph for each clade by joining graphs for all genomes from that clade, and compute seed compounds for the composite graph. In individual genome graphs, </w:t>
      </w:r>
      <w:r>
        <w:t xml:space="preserve">grey nodes and edges indicate components of the composite graph missing from that genome graph. In the composite graph, seed compounds are shown in red. </w:t>
      </w:r>
      <w:r>
        <w:rPr>
          <w:b/>
        </w:rPr>
        <w:t>(Inset)</w:t>
      </w:r>
      <w:r>
        <w:t xml:space="preserve"> Three seed compounds which indicate an auxotrophy for L-homoserine, a methionine precursor. </w:t>
      </w:r>
      <w:r>
        <w:rPr>
          <w:b/>
        </w:rPr>
        <w:t>(C)</w:t>
      </w:r>
      <w:r>
        <w:t xml:space="preserve"> Map metatranscriptomic reads to each individual genome using </w:t>
      </w:r>
      <w:hyperlink r:id="rId10">
        <w:r>
          <w:t>BBMap</w:t>
        </w:r>
      </w:hyperlink>
      <w:r>
        <w:t>. For each clade, identify orthologous gene clusters using OrthoMCL (Li, Stoeckert, and Roos 2003). For each cluster, count all un</w:t>
      </w:r>
      <w:r>
        <w:t>ique reads which map to any gene within that cluster using HTSeq (Anders, Pyl, and Huber 2014) and compute the relative gene expression using RPKM (Mortazavi et al. 2008).</w:t>
      </w:r>
    </w:p>
    <w:p w14:paraId="108541E9" w14:textId="77777777" w:rsidR="005A2A4F" w:rsidRDefault="00632D86">
      <w:r>
        <w:t> </w:t>
      </w:r>
    </w:p>
    <w:p w14:paraId="633E43BC" w14:textId="77777777" w:rsidR="005A2A4F" w:rsidRDefault="00632D86">
      <w:pPr>
        <w:pStyle w:val="Heading2"/>
      </w:pPr>
      <w:bookmarkStart w:id="16" w:name="figure-4-figuresfig4-seedsaci-aux-gh.pdf"/>
      <w:bookmarkEnd w:id="16"/>
      <w:commentRangeStart w:id="17"/>
      <w:r>
        <w:t>Figure 4</w:t>
      </w:r>
      <w:commentRangeEnd w:id="17"/>
      <w:r w:rsidR="00CD29DB">
        <w:rPr>
          <w:rStyle w:val="CommentReference"/>
          <w:rFonts w:eastAsia="ＭＳ 明朝"/>
          <w:b w:val="0"/>
          <w:bCs w:val="0"/>
        </w:rPr>
        <w:commentReference w:id="17"/>
      </w:r>
      <w:r>
        <w:t xml:space="preserve"> (figures/fig4-seeds/acI-aux-GH.pdf)</w:t>
      </w:r>
    </w:p>
    <w:p w14:paraId="66B9770F" w14:textId="77777777" w:rsidR="005A2A4F" w:rsidRDefault="00632D86">
      <w:r>
        <w:t> </w:t>
      </w:r>
    </w:p>
    <w:p w14:paraId="74196CA3" w14:textId="77777777" w:rsidR="005A2A4F" w:rsidRDefault="00632D86">
      <w:r>
        <w:t>Seed compounds of members of the ac</w:t>
      </w:r>
      <w:r>
        <w:t xml:space="preserve">I lineage. Compounds in the lower panel are degraded by peptidases and glycoside hydrolases. For these compounds, the intensity of the color indicates the percentile average log2 RPKM of the encoding gene cluster. For compounds acted upon by multiple gene </w:t>
      </w:r>
      <w:r>
        <w:t>clusters, the percentile of the most highly-expressed cluster was chosen.</w:t>
      </w:r>
    </w:p>
    <w:p w14:paraId="0E69A287" w14:textId="77777777" w:rsidR="005A2A4F" w:rsidRDefault="00632D86">
      <w:r>
        <w:lastRenderedPageBreak/>
        <w:t> </w:t>
      </w:r>
    </w:p>
    <w:p w14:paraId="058CCB85" w14:textId="77777777" w:rsidR="005A2A4F" w:rsidRDefault="00632D86">
      <w:pPr>
        <w:pStyle w:val="Heading2"/>
      </w:pPr>
      <w:bookmarkStart w:id="18" w:name="figure-5-figuresfig5-transportersaci-tra"/>
      <w:bookmarkEnd w:id="18"/>
      <w:r>
        <w:t>Figure 5 (figures/fig5-transporters/acI-transporters.pdf)</w:t>
      </w:r>
    </w:p>
    <w:p w14:paraId="056862D2" w14:textId="77777777" w:rsidR="005A2A4F" w:rsidRDefault="00632D86">
      <w:r>
        <w:t> </w:t>
      </w:r>
    </w:p>
    <w:p w14:paraId="10A3B9EE" w14:textId="13EDAE03" w:rsidR="005A2A4F" w:rsidRDefault="00632D86">
      <w:del w:id="19" w:author="Katherine McMahon" w:date="2016-10-01T14:45:00Z">
        <w:r w:rsidDel="000E46A5">
          <w:delText xml:space="preserve">Compounds </w:delText>
        </w:r>
      </w:del>
      <w:proofErr w:type="gramStart"/>
      <w:ins w:id="20" w:author="Katherine McMahon" w:date="2016-10-01T14:45:00Z">
        <w:r w:rsidR="000E46A5">
          <w:t>Transporters that are</w:t>
        </w:r>
        <w:r w:rsidR="000E46A5">
          <w:t xml:space="preserve"> </w:t>
        </w:r>
      </w:ins>
      <w:r>
        <w:t>a</w:t>
      </w:r>
      <w:r>
        <w:t xml:space="preserve">ctively </w:t>
      </w:r>
      <w:del w:id="21" w:author="Katherine McMahon" w:date="2016-10-01T14:45:00Z">
        <w:r w:rsidDel="000E46A5">
          <w:delText xml:space="preserve">transported </w:delText>
        </w:r>
      </w:del>
      <w:ins w:id="22" w:author="Katherine McMahon" w:date="2016-10-01T14:45:00Z">
        <w:r w:rsidR="000E46A5">
          <w:t>expressed</w:t>
        </w:r>
        <w:r w:rsidR="000E46A5">
          <w:t xml:space="preserve"> </w:t>
        </w:r>
      </w:ins>
      <w:r>
        <w:t>by members of the acI lineage</w:t>
      </w:r>
      <w:ins w:id="23" w:author="Katherine McMahon" w:date="2016-10-01T14:45:00Z">
        <w:r w:rsidR="000E46A5">
          <w:t>, as inferred from transcript relative abundance</w:t>
        </w:r>
      </w:ins>
      <w:r>
        <w:t>.</w:t>
      </w:r>
      <w:proofErr w:type="gramEnd"/>
      <w:r>
        <w:t xml:space="preserve"> The intensity of the color indicates the percentile averag</w:t>
      </w:r>
      <w:r>
        <w:t>e log2 RPKM of the encoding gene cluster. For multi-subunit transporters, the percentile of the most highly-expressed subunit was chosen.</w:t>
      </w:r>
    </w:p>
    <w:p w14:paraId="7420964E" w14:textId="77777777" w:rsidR="005A2A4F" w:rsidRDefault="00632D86">
      <w:r>
        <w:t> </w:t>
      </w:r>
    </w:p>
    <w:p w14:paraId="21332D0B" w14:textId="77777777" w:rsidR="005A2A4F" w:rsidRDefault="00632D86">
      <w:pPr>
        <w:pStyle w:val="Heading2"/>
      </w:pPr>
      <w:bookmarkStart w:id="24" w:name="figure-6-figuresfig6-actractr-expression"/>
      <w:bookmarkEnd w:id="24"/>
      <w:r>
        <w:t>Figure 6 (figures/fig6-actR/actR-expression.pdf)</w:t>
      </w:r>
    </w:p>
    <w:p w14:paraId="4353B877" w14:textId="77777777" w:rsidR="005A2A4F" w:rsidRDefault="00632D86">
      <w:r>
        <w:t> </w:t>
      </w:r>
    </w:p>
    <w:p w14:paraId="7DD89348" w14:textId="77777777" w:rsidR="005A2A4F" w:rsidRDefault="00632D86">
      <w:r>
        <w:t>acI actinobacteria contain a retinal-based photosystem, comprisin</w:t>
      </w:r>
      <w:r>
        <w:t xml:space="preserve">g the opsin protein actinorhodopsin and the chromophore retinal. </w:t>
      </w:r>
      <w:r>
        <w:rPr>
          <w:b/>
        </w:rPr>
        <w:t>(A)</w:t>
      </w:r>
      <w:r>
        <w:t xml:space="preserve"> Pathway for the biosynthesis of retinal from </w:t>
      </w:r>
      <w:r>
        <w:rPr>
          <w:i/>
        </w:rPr>
        <w:t>trans,trans</w:t>
      </w:r>
      <w:r>
        <w:t xml:space="preserve">-farnesyl diphosphate. </w:t>
      </w:r>
      <w:r>
        <w:rPr>
          <w:b/>
        </w:rPr>
        <w:t>(B)</w:t>
      </w:r>
      <w:r>
        <w:t xml:space="preserve"> Relative expression of the genes for retinal and actinorhodopsin biosynthesis. The intensity of the colo</w:t>
      </w:r>
      <w:r>
        <w:t xml:space="preserve">r indicates the percentile average log2 RPKM of the encoding gene cluster. Note: The gene </w:t>
      </w:r>
      <w:r>
        <w:rPr>
          <w:i/>
        </w:rPr>
        <w:t>blh</w:t>
      </w:r>
      <w:r>
        <w:t xml:space="preserve"> was not found in the acI-C metagenome-assembled genomes examined in this study.</w:t>
      </w:r>
    </w:p>
    <w:p w14:paraId="78971A21" w14:textId="77777777" w:rsidR="005A2A4F" w:rsidRDefault="00632D86">
      <w:r>
        <w:t> </w:t>
      </w:r>
    </w:p>
    <w:p w14:paraId="57D25042" w14:textId="77777777" w:rsidR="005A2A4F" w:rsidRDefault="00632D86">
      <w:pPr>
        <w:pStyle w:val="Heading2"/>
      </w:pPr>
      <w:bookmarkStart w:id="25" w:name="supplementary-figure-1-figuresfig1-treet"/>
      <w:bookmarkEnd w:id="25"/>
      <w:r>
        <w:t>Supplementary Figure 1 (figures/fig1-tree/tree-full.pdf)</w:t>
      </w:r>
    </w:p>
    <w:p w14:paraId="3A5DDFF3" w14:textId="77777777" w:rsidR="005A2A4F" w:rsidRDefault="00632D86">
      <w:r>
        <w:t> </w:t>
      </w:r>
    </w:p>
    <w:p w14:paraId="3E653D4D" w14:textId="77777777" w:rsidR="005A2A4F" w:rsidRDefault="00632D86">
      <w:r>
        <w:t>Phylogenetic placement of the SAGs and MAGs within the acI lineage, relative to other sequenced actinobacterial genomes in the class Actinobacteria (Gao and Gupta 2012). The tree was built using RAxML (Stamatakis 2014) from a concatenated alignment of sing</w:t>
      </w:r>
      <w:r>
        <w:t>le-copy marker genes (Darling et al. 2014). The class Acidimicrobiia forms the outgroup.</w:t>
      </w:r>
    </w:p>
    <w:p w14:paraId="4CED8C83" w14:textId="77777777" w:rsidR="005A2A4F" w:rsidRDefault="00632D86">
      <w:r>
        <w:t> </w:t>
      </w:r>
    </w:p>
    <w:p w14:paraId="503459C0" w14:textId="77777777" w:rsidR="005A2A4F" w:rsidRDefault="00632D86">
      <w:pPr>
        <w:pStyle w:val="Heading2"/>
      </w:pPr>
      <w:bookmarkStart w:id="26" w:name="supplementary-figure-2-figuresfig3-workf"/>
      <w:bookmarkEnd w:id="26"/>
      <w:r>
        <w:t>Supplementary Figure 2 (figures/fig3-workflow/FigureS2.pdf)</w:t>
      </w:r>
    </w:p>
    <w:p w14:paraId="036404A1" w14:textId="77777777" w:rsidR="005A2A4F" w:rsidRDefault="00632D86">
      <w:r>
        <w:t> </w:t>
      </w:r>
    </w:p>
    <w:p w14:paraId="2F123ADA" w14:textId="77777777" w:rsidR="005A2A4F" w:rsidRDefault="00632D86">
      <w:r>
        <w:t xml:space="preserve">Pruning a metabolic network graph, using glycolysis as an example. </w:t>
      </w:r>
      <w:r>
        <w:rPr>
          <w:b/>
        </w:rPr>
        <w:t>(A)</w:t>
      </w:r>
      <w:r>
        <w:t xml:space="preserve"> Metabolic reconstruction for gly</w:t>
      </w:r>
      <w:r>
        <w:t xml:space="preserve">colysis. This panel also shows the KBase reaction IDs corresponding to each step of glycolysis, as well as the gene(s) encoding the enzyme for that step. Genes are shown only for the TE02754 genome. </w:t>
      </w:r>
      <w:r>
        <w:rPr>
          <w:b/>
        </w:rPr>
        <w:t>(B)</w:t>
      </w:r>
      <w:r>
        <w:t xml:space="preserve"> </w:t>
      </w:r>
      <w:r>
        <w:t xml:space="preserve">Glycolysis represented as a metabolic network graph. Currency metabolites are circumscribed by a dotted rectangle. For clarity, protons are not shown. </w:t>
      </w:r>
      <w:r>
        <w:rPr>
          <w:b/>
        </w:rPr>
        <w:t>(C)</w:t>
      </w:r>
      <w:r>
        <w:t xml:space="preserve"> Representation of glycolysis after pruning. The images in (A) and (B) are modified from (Ma and Zeng </w:t>
      </w:r>
      <w:r>
        <w:t>2003).</w:t>
      </w:r>
    </w:p>
    <w:p w14:paraId="69689708" w14:textId="77777777" w:rsidR="005A2A4F" w:rsidRDefault="00632D86">
      <w:r>
        <w:t> </w:t>
      </w:r>
    </w:p>
    <w:p w14:paraId="6C7705F0" w14:textId="77777777" w:rsidR="005A2A4F" w:rsidRDefault="00632D86">
      <w:pPr>
        <w:pStyle w:val="Heading2"/>
      </w:pPr>
      <w:bookmarkStart w:id="27" w:name="supplementary-figure-3-figuresfig3-workf"/>
      <w:bookmarkEnd w:id="27"/>
      <w:r>
        <w:t>Supplementary Figure 3 (figures/fig3-workflow/FigureS3.pdf)</w:t>
      </w:r>
    </w:p>
    <w:p w14:paraId="2D2BC7F1" w14:textId="77777777" w:rsidR="005A2A4F" w:rsidRDefault="00632D86">
      <w:r>
        <w:t> </w:t>
      </w:r>
    </w:p>
    <w:p w14:paraId="03A236DB" w14:textId="77777777" w:rsidR="005A2A4F" w:rsidRDefault="00632D86">
      <w:r>
        <w:t xml:space="preserve">Identifying seed compounds in metabolic networks. </w:t>
      </w:r>
      <w:r>
        <w:rPr>
          <w:b/>
        </w:rPr>
        <w:t>(A)</w:t>
      </w:r>
      <w:r>
        <w:t xml:space="preserve"> Metabolic network graph for an imaginary network. Grey circles represent metabolites and arcs represent reactions or parts of react</w:t>
      </w:r>
      <w:r>
        <w:t xml:space="preserve">ions. </w:t>
      </w:r>
      <w:r>
        <w:rPr>
          <w:b/>
        </w:rPr>
        <w:t>(B)</w:t>
      </w:r>
      <w:r>
        <w:t xml:space="preserve"> To identify seed compounds, the metabolic network graph is first decomposed into its strongly connected components (SCCs), sets of nodes such that each node in the set is reachable from every other node. Here, each colored set of nodes correspond</w:t>
      </w:r>
      <w:r>
        <w:t xml:space="preserve">s to a unique SCC. </w:t>
      </w:r>
      <w:r>
        <w:rPr>
          <w:b/>
        </w:rPr>
        <w:t>(C)</w:t>
      </w:r>
      <w:r>
        <w:t xml:space="preserve"> SCC decomposition enables seed sets to be identified from source components (components with no incoming edges) on the condensation of the original graph. In the condensation of the original graph shown here, each colored node corres</w:t>
      </w:r>
      <w:r>
        <w:t xml:space="preserve">ponds to a unique SCC (and a potential seed se). Seed </w:t>
      </w:r>
      <w:r>
        <w:lastRenderedPageBreak/>
        <w:t>sets are enclosed in dotted circles. The pink seed set contains three seed compounds, the orange contains two, and the blue and yellow each contain one seed compound. The images in (A) and (B) are modif</w:t>
      </w:r>
      <w:r>
        <w:t>ied from (Borenstein et al. 2008).</w:t>
      </w:r>
    </w:p>
    <w:p w14:paraId="011F1BEC" w14:textId="77777777" w:rsidR="005A2A4F" w:rsidRDefault="00632D86">
      <w:r>
        <w:t> </w:t>
      </w:r>
    </w:p>
    <w:p w14:paraId="217ECE3B" w14:textId="77777777" w:rsidR="005A2A4F" w:rsidRDefault="00632D86">
      <w:pPr>
        <w:pStyle w:val="Heading2"/>
      </w:pPr>
      <w:bookmarkStart w:id="28" w:name="references"/>
      <w:bookmarkEnd w:id="28"/>
      <w:r>
        <w:t>References</w:t>
      </w:r>
    </w:p>
    <w:p w14:paraId="18BA6855" w14:textId="77777777" w:rsidR="005A2A4F" w:rsidRDefault="00632D86">
      <w:r>
        <w:t> </w:t>
      </w:r>
    </w:p>
    <w:p w14:paraId="42413B04" w14:textId="77777777" w:rsidR="005A2A4F" w:rsidRDefault="00632D86">
      <w:pPr>
        <w:pStyle w:val="Bibliography"/>
      </w:pPr>
      <w:r>
        <w:t xml:space="preserve">Anders, Simon, Paul Theodor Pyl, and Wolfgang Huber. 2014. “HTSeq A Python framework to work with high-throughput sequencing data.” </w:t>
      </w:r>
      <w:r>
        <w:rPr>
          <w:i/>
        </w:rPr>
        <w:t>Bioinformatics</w:t>
      </w:r>
      <w:r>
        <w:t xml:space="preserve"> 31 (2): 166–69. </w:t>
      </w:r>
      <w:hyperlink r:id="rId11">
        <w:r>
          <w:t>doi:10.1101/002824</w:t>
        </w:r>
      </w:hyperlink>
      <w:r>
        <w:t>.</w:t>
      </w:r>
    </w:p>
    <w:p w14:paraId="5B81D823" w14:textId="77777777" w:rsidR="005A2A4F" w:rsidRDefault="00632D86">
      <w:pPr>
        <w:pStyle w:val="Bibliography"/>
      </w:pPr>
      <w:r>
        <w:t xml:space="preserve">Borenstein, Elhanan, Martin Kupiec, Marcus W Feldman, and Eytan Ruppin. 2008. “Large-scale reconstruction and phylogenetic analysis of metabolic environments.” </w:t>
      </w:r>
      <w:r>
        <w:rPr>
          <w:i/>
        </w:rPr>
        <w:t>Proceedings of the National Academy of Sciences</w:t>
      </w:r>
      <w:r>
        <w:t xml:space="preserve"> 105 (38): 14482–87. </w:t>
      </w:r>
      <w:hyperlink r:id="rId12">
        <w:r>
          <w:t>doi:10.1073/pnas.0806162105</w:t>
        </w:r>
      </w:hyperlink>
      <w:r>
        <w:t>.</w:t>
      </w:r>
    </w:p>
    <w:p w14:paraId="1F4DAA68" w14:textId="77777777" w:rsidR="005A2A4F" w:rsidRDefault="00632D86">
      <w:pPr>
        <w:pStyle w:val="Bibliography"/>
      </w:pPr>
      <w:r>
        <w:t xml:space="preserve">Darling, Aaron E, Guillaume Jospin, Eric Lowe, Frederick A Matsen, Holly M Bik, and Jonathan A Eisen. 2014. “PhyloSift: phylogenetic analysis of genomes and metagenomes.” </w:t>
      </w:r>
      <w:r>
        <w:rPr>
          <w:i/>
        </w:rPr>
        <w:t>PeerJ</w:t>
      </w:r>
      <w:r>
        <w:t xml:space="preserve"> 2 (January): e243. </w:t>
      </w:r>
      <w:hyperlink r:id="rId13">
        <w:r>
          <w:t>doi:10.7717/peerj.243</w:t>
        </w:r>
      </w:hyperlink>
      <w:r>
        <w:t>.</w:t>
      </w:r>
    </w:p>
    <w:p w14:paraId="018F1CA5" w14:textId="77777777" w:rsidR="005A2A4F" w:rsidRDefault="00632D86">
      <w:pPr>
        <w:pStyle w:val="Bibliography"/>
      </w:pPr>
      <w:r>
        <w:t xml:space="preserve">Gao, Beile, and Radhey S Gupta. 2012. “Phylogenetic Framework and Molecular Signatures for the Main Clades of the Phylum Actinobacteria.” </w:t>
      </w:r>
      <w:r>
        <w:rPr>
          <w:i/>
        </w:rPr>
        <w:t>Microbiology and M</w:t>
      </w:r>
      <w:r>
        <w:rPr>
          <w:i/>
        </w:rPr>
        <w:t>olecular Biology Reviews</w:t>
      </w:r>
      <w:r>
        <w:t xml:space="preserve"> 76 (1): 66–112. </w:t>
      </w:r>
      <w:hyperlink r:id="rId14">
        <w:r>
          <w:t>doi:10.1128/MMBR.05011-11</w:t>
        </w:r>
      </w:hyperlink>
      <w:r>
        <w:t>.</w:t>
      </w:r>
    </w:p>
    <w:p w14:paraId="6A4A96A4" w14:textId="77777777" w:rsidR="005A2A4F" w:rsidRDefault="00632D86">
      <w:pPr>
        <w:pStyle w:val="Bibliography"/>
      </w:pPr>
      <w:r>
        <w:t xml:space="preserve">Li, Li, Christian J Stoeckert, and David S Roos. 2003. “OrthoMCL: identification of ortholog groups for eukaryotic genomes.” </w:t>
      </w:r>
      <w:r>
        <w:rPr>
          <w:i/>
        </w:rPr>
        <w:t xml:space="preserve">Genome </w:t>
      </w:r>
      <w:r>
        <w:rPr>
          <w:i/>
        </w:rPr>
        <w:t>Research</w:t>
      </w:r>
      <w:r>
        <w:t xml:space="preserve"> 13 (9): 2178–89. </w:t>
      </w:r>
      <w:hyperlink r:id="rId15">
        <w:r>
          <w:t>doi:10.1101/gr.1224503</w:t>
        </w:r>
      </w:hyperlink>
      <w:r>
        <w:t>.</w:t>
      </w:r>
    </w:p>
    <w:p w14:paraId="4A821454" w14:textId="77777777" w:rsidR="005A2A4F" w:rsidRDefault="00632D86">
      <w:pPr>
        <w:pStyle w:val="Bibliography"/>
      </w:pPr>
      <w:r>
        <w:t>Ma, Hongwu, and An-Ping Zeng. 2003. “Reconstruction of metabolic networks from genome data and analysis of their global structure for various organisms.”</w:t>
      </w:r>
      <w:r>
        <w:t xml:space="preserve"> </w:t>
      </w:r>
      <w:r>
        <w:rPr>
          <w:i/>
        </w:rPr>
        <w:t>Bioinformatics</w:t>
      </w:r>
      <w:r>
        <w:t xml:space="preserve"> 19 (2): 270–77. </w:t>
      </w:r>
      <w:hyperlink r:id="rId16">
        <w:r>
          <w:t>doi:10.1093/bioinformatics/19.2.270</w:t>
        </w:r>
      </w:hyperlink>
      <w:r>
        <w:t>.</w:t>
      </w:r>
    </w:p>
    <w:p w14:paraId="7B52BE64" w14:textId="77777777" w:rsidR="005A2A4F" w:rsidRDefault="00632D86">
      <w:pPr>
        <w:pStyle w:val="Bibliography"/>
      </w:pPr>
      <w:r>
        <w:t>Mortazavi, Ali, Brian A Williams, Kenneth McCue, Lorian Schaeffer, and Barbara Wold. 2008. “Mapping and quantifying mamma</w:t>
      </w:r>
      <w:r>
        <w:t xml:space="preserve">lian transcriptomes by RNA-Seq.” </w:t>
      </w:r>
      <w:r>
        <w:rPr>
          <w:i/>
        </w:rPr>
        <w:t>Nature Methods</w:t>
      </w:r>
      <w:r>
        <w:t xml:space="preserve"> 5 (7): 621–28. </w:t>
      </w:r>
      <w:hyperlink r:id="rId17">
        <w:r>
          <w:t>doi:10.1038/nmeth.1226</w:t>
        </w:r>
      </w:hyperlink>
      <w:r>
        <w:t>.</w:t>
      </w:r>
    </w:p>
    <w:p w14:paraId="305F0767" w14:textId="77777777" w:rsidR="005A2A4F" w:rsidRDefault="00632D86">
      <w:pPr>
        <w:pStyle w:val="Bibliography"/>
      </w:pPr>
      <w:r>
        <w:t>Parks, Donovan H, Michael Imelfort, Connor T Skennerton, Phil Hugenholtz, and Gene W Tyson. 2015. “CheckM: assessing</w:t>
      </w:r>
      <w:r>
        <w:t xml:space="preserve"> the quality of microbial genomes recovered from isolates, single cells, and metagenomes.” </w:t>
      </w:r>
      <w:r>
        <w:rPr>
          <w:i/>
        </w:rPr>
        <w:t>Genome Research</w:t>
      </w:r>
      <w:r>
        <w:t xml:space="preserve"> 25 (7): 1043–55. </w:t>
      </w:r>
      <w:hyperlink r:id="rId18">
        <w:r>
          <w:t>doi:10.1101/gr.186072.114.Freely</w:t>
        </w:r>
      </w:hyperlink>
      <w:r>
        <w:t>.</w:t>
      </w:r>
    </w:p>
    <w:p w14:paraId="48ABC4AC" w14:textId="77777777" w:rsidR="005A2A4F" w:rsidRDefault="00632D86">
      <w:pPr>
        <w:pStyle w:val="Bibliography"/>
      </w:pPr>
      <w:r>
        <w:t>Stamatakis, Alexandros. 2014. “RAxM</w:t>
      </w:r>
      <w:r>
        <w:t xml:space="preserve">L version 8: a tool for phylogenetic analysis and post-analysis of large phylogenies.” </w:t>
      </w:r>
      <w:r>
        <w:rPr>
          <w:i/>
        </w:rPr>
        <w:t>Bioinformatics</w:t>
      </w:r>
      <w:r>
        <w:t xml:space="preserve"> 30 (9): 1312–13. </w:t>
      </w:r>
      <w:hyperlink r:id="rId19">
        <w:r>
          <w:t>doi:10.1093/bioinformatics/btu033</w:t>
        </w:r>
      </w:hyperlink>
      <w:r>
        <w:t>.</w:t>
      </w:r>
    </w:p>
    <w:sectPr w:rsidR="005A2A4F" w:rsidSect="005F4B3D">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erine McMahon" w:date="2016-10-01T14:31:00Z" w:initials="KM">
    <w:p w14:paraId="00A4D48D" w14:textId="77777777" w:rsidR="00F908A8" w:rsidRDefault="00F908A8">
      <w:pPr>
        <w:pStyle w:val="CommentText"/>
      </w:pPr>
      <w:r>
        <w:rPr>
          <w:rStyle w:val="CommentReference"/>
        </w:rPr>
        <w:annotationRef/>
      </w:r>
      <w:r>
        <w:t xml:space="preserve">I actually much prefer the supplementary figure. I know it’s a lot larger, but I think it’s more useful to be able to see how each genome is related to the ones around it. I am not a fan of showing all the other representative orders in </w:t>
      </w:r>
      <w:proofErr w:type="spellStart"/>
      <w:r>
        <w:t>Actinobacteria</w:t>
      </w:r>
      <w:proofErr w:type="spellEnd"/>
      <w:r>
        <w:t xml:space="preserve">, since it doesn’t really provide any info that helps us interpret how </w:t>
      </w:r>
      <w:proofErr w:type="spellStart"/>
      <w:r>
        <w:t>acI</w:t>
      </w:r>
      <w:proofErr w:type="spellEnd"/>
      <w:r>
        <w:t xml:space="preserve"> genomes are related to one another.  How about moving this Figure 1 to SOM?  Then take Fig S1 and remove the pure-culture genomes (other than an </w:t>
      </w:r>
      <w:proofErr w:type="spellStart"/>
      <w:r>
        <w:t>outgroup</w:t>
      </w:r>
      <w:proofErr w:type="spellEnd"/>
      <w:r>
        <w:t>) and make that Figure 1?</w:t>
      </w:r>
    </w:p>
  </w:comment>
  <w:comment w:id="4" w:author="Katherine McMahon" w:date="2016-10-01T14:33:00Z" w:initials="KM">
    <w:p w14:paraId="0C3AA4FD" w14:textId="08B80EFD" w:rsidR="00B25CCC" w:rsidRDefault="00B25CCC">
      <w:pPr>
        <w:pStyle w:val="CommentText"/>
      </w:pPr>
      <w:r>
        <w:rPr>
          <w:rStyle w:val="CommentReference"/>
        </w:rPr>
        <w:annotationRef/>
      </w:r>
      <w:r>
        <w:t>DNA or protein?  Assuming the former, since you say “genes” but better be specific.</w:t>
      </w:r>
    </w:p>
  </w:comment>
  <w:comment w:id="6" w:author="Katherine McMahon" w:date="2016-10-01T14:32:00Z" w:initials="KM">
    <w:p w14:paraId="22554965" w14:textId="515D8816" w:rsidR="00B25CCC" w:rsidRDefault="00B25CCC">
      <w:pPr>
        <w:pStyle w:val="CommentText"/>
      </w:pPr>
      <w:r>
        <w:rPr>
          <w:rStyle w:val="CommentReference"/>
        </w:rPr>
        <w:annotationRef/>
      </w:r>
      <w:r>
        <w:t>Specify how many so reader doesn’t have to go and look it up, if they want to get a sense of it.</w:t>
      </w:r>
    </w:p>
  </w:comment>
  <w:comment w:id="9" w:author="Katherine McMahon" w:date="2016-10-01T14:36:00Z" w:initials="KM">
    <w:p w14:paraId="4C4DCF9A" w14:textId="794D990C" w:rsidR="007140AF" w:rsidRDefault="007140AF">
      <w:pPr>
        <w:pStyle w:val="CommentText"/>
      </w:pPr>
      <w:ins w:id="12" w:author="Katherine McMahon" w:date="2016-10-01T14:36:00Z">
        <w:r>
          <w:rPr>
            <w:rStyle w:val="CommentReference"/>
          </w:rPr>
          <w:annotationRef/>
        </w:r>
      </w:ins>
      <w:r>
        <w:t>What happened to that cool workflow figure you used in your poster?  I realize this one is more informative in some ways because it has actual results, but could you include the other one in SOM?</w:t>
      </w:r>
    </w:p>
  </w:comment>
  <w:comment w:id="17" w:author="Katherine McMahon" w:date="2016-10-01T14:44:00Z" w:initials="KM">
    <w:p w14:paraId="5A05CAB6" w14:textId="77777777" w:rsidR="00CD29DB" w:rsidRDefault="00CD29DB">
      <w:pPr>
        <w:pStyle w:val="CommentText"/>
      </w:pPr>
      <w:r>
        <w:rPr>
          <w:rStyle w:val="CommentReference"/>
        </w:rPr>
        <w:annotationRef/>
      </w:r>
      <w:r>
        <w:t xml:space="preserve">Still trying to wrap my brain around how to account for relative abundance of each clade, and whether we should normalize by this?  Seems like we should at least map the MG against all the genomes and report the relative abundance, even if we don’t adjust the expression data.  </w:t>
      </w:r>
    </w:p>
    <w:p w14:paraId="1C567447" w14:textId="77777777" w:rsidR="00CD29DB" w:rsidRDefault="00CD29DB">
      <w:pPr>
        <w:pStyle w:val="CommentText"/>
      </w:pPr>
    </w:p>
    <w:p w14:paraId="6D166D62" w14:textId="050F5EEA" w:rsidR="00CD29DB" w:rsidRDefault="00CD29DB">
      <w:pPr>
        <w:pStyle w:val="CommentText"/>
      </w:pPr>
      <w:r>
        <w:t xml:space="preserve">Maybe take a look at the </w:t>
      </w:r>
      <w:proofErr w:type="spellStart"/>
      <w:r>
        <w:t>Aylward</w:t>
      </w:r>
      <w:proofErr w:type="spellEnd"/>
      <w:r>
        <w:t>/DeLong paper about dynamic gene expression in the ocean, to see how they normalize?  Or maybe you did already…. Sorry if I forgot!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863D7" w14:textId="77777777" w:rsidR="00000000" w:rsidRDefault="00632D86">
      <w:r>
        <w:separator/>
      </w:r>
    </w:p>
  </w:endnote>
  <w:endnote w:type="continuationSeparator" w:id="0">
    <w:p w14:paraId="54EA02B4" w14:textId="77777777" w:rsidR="00000000" w:rsidRDefault="0063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98E22" w14:textId="77777777" w:rsidR="005F4B3D" w:rsidRDefault="00632D86" w:rsidP="00195E1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BF2E5" w14:textId="77777777" w:rsidR="005F4B3D" w:rsidRPr="004C0D30" w:rsidRDefault="00632D86" w:rsidP="00195E1C">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0C6B7" w14:textId="77777777" w:rsidR="005A2A4F" w:rsidRDefault="00632D86">
      <w:r>
        <w:separator/>
      </w:r>
    </w:p>
  </w:footnote>
  <w:footnote w:type="continuationSeparator" w:id="0">
    <w:p w14:paraId="09CD5DC9" w14:textId="77777777" w:rsidR="005A2A4F" w:rsidRDefault="00632D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E0E93"/>
    <w:multiLevelType w:val="multilevel"/>
    <w:tmpl w:val="26BA2D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8EAE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46A5"/>
    <w:rsid w:val="004E29B3"/>
    <w:rsid w:val="00590D07"/>
    <w:rsid w:val="005A2A4F"/>
    <w:rsid w:val="00632D86"/>
    <w:rsid w:val="007140AF"/>
    <w:rsid w:val="00784D58"/>
    <w:rsid w:val="008D6863"/>
    <w:rsid w:val="00B25CCC"/>
    <w:rsid w:val="00B86B75"/>
    <w:rsid w:val="00BC48D5"/>
    <w:rsid w:val="00C36279"/>
    <w:rsid w:val="00CD29DB"/>
    <w:rsid w:val="00D072F8"/>
    <w:rsid w:val="00E315A3"/>
    <w:rsid w:val="00F908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0D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9EB"/>
    <w:pPr>
      <w:jc w:val="both"/>
    </w:pPr>
    <w:rPr>
      <w:rFonts w:ascii="Arial" w:hAnsi="Arial"/>
      <w:sz w:val="24"/>
      <w:szCs w:val="24"/>
    </w:rPr>
  </w:style>
  <w:style w:type="paragraph" w:styleId="Heading1">
    <w:name w:val="heading 1"/>
    <w:basedOn w:val="Normal"/>
    <w:next w:val="Normal"/>
    <w:link w:val="Heading1Char"/>
    <w:uiPriority w:val="9"/>
    <w:qFormat/>
    <w:rsid w:val="00E06198"/>
    <w:pPr>
      <w:keepNext/>
      <w:keepLines/>
      <w:jc w:val="left"/>
      <w:outlineLvl w:val="0"/>
    </w:pPr>
    <w:rPr>
      <w:rFonts w:eastAsia="ＭＳ ゴシック"/>
      <w:b/>
      <w:bCs/>
      <w:sz w:val="28"/>
      <w:szCs w:val="28"/>
    </w:rPr>
  </w:style>
  <w:style w:type="paragraph" w:styleId="Heading2">
    <w:name w:val="heading 2"/>
    <w:basedOn w:val="Normal"/>
    <w:next w:val="Normal"/>
    <w:link w:val="Heading2Char"/>
    <w:uiPriority w:val="9"/>
    <w:unhideWhenUsed/>
    <w:qFormat/>
    <w:rsid w:val="00E06198"/>
    <w:pPr>
      <w:keepNext/>
      <w:keepLines/>
      <w:outlineLvl w:val="1"/>
    </w:pPr>
    <w:rPr>
      <w:rFonts w:eastAsia="ＭＳ ゴシック"/>
      <w:b/>
      <w:bCs/>
      <w:szCs w:val="28"/>
    </w:rPr>
  </w:style>
  <w:style w:type="paragraph" w:styleId="Heading3">
    <w:name w:val="heading 3"/>
    <w:basedOn w:val="Normal"/>
    <w:next w:val="Normal"/>
    <w:link w:val="Heading3Char"/>
    <w:uiPriority w:val="9"/>
    <w:unhideWhenUsed/>
    <w:qFormat/>
    <w:rsid w:val="00742D38"/>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6198"/>
    <w:rPr>
      <w:rFonts w:ascii="Arial" w:eastAsia="ＭＳ ゴシック" w:hAnsi="Arial"/>
      <w:b/>
      <w:bCs/>
      <w:sz w:val="28"/>
      <w:szCs w:val="28"/>
    </w:rPr>
  </w:style>
  <w:style w:type="character" w:customStyle="1" w:styleId="Heading2Char">
    <w:name w:val="Heading 2 Char"/>
    <w:link w:val="Heading2"/>
    <w:uiPriority w:val="9"/>
    <w:rsid w:val="00E06198"/>
    <w:rPr>
      <w:rFonts w:ascii="Arial" w:eastAsia="ＭＳ ゴシック" w:hAnsi="Arial"/>
      <w:b/>
      <w:bCs/>
      <w:sz w:val="24"/>
      <w:szCs w:val="28"/>
    </w:rPr>
  </w:style>
  <w:style w:type="character" w:customStyle="1" w:styleId="Heading3Char">
    <w:name w:val="Heading 3 Char"/>
    <w:link w:val="Heading3"/>
    <w:uiPriority w:val="9"/>
    <w:rsid w:val="00742D38"/>
    <w:rPr>
      <w:rFonts w:ascii="Arial" w:eastAsia="ＭＳ ゴシック" w:hAnsi="Arial"/>
      <w:bCs/>
      <w:i/>
      <w:sz w:val="22"/>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E06198"/>
    <w:pPr>
      <w:contextualSpacing/>
      <w:jc w:val="center"/>
    </w:pPr>
    <w:rPr>
      <w:rFonts w:eastAsia="ＭＳ ゴシック"/>
      <w:b/>
      <w:spacing w:val="5"/>
      <w:kern w:val="28"/>
      <w:sz w:val="28"/>
      <w:szCs w:val="36"/>
    </w:rPr>
  </w:style>
  <w:style w:type="character" w:customStyle="1" w:styleId="TitleChar">
    <w:name w:val="Title Char"/>
    <w:link w:val="Title"/>
    <w:uiPriority w:val="10"/>
    <w:rsid w:val="00E06198"/>
    <w:rPr>
      <w:rFonts w:ascii="Arial" w:eastAsia="ＭＳ ゴシック" w:hAnsi="Arial"/>
      <w:b/>
      <w:spacing w:val="5"/>
      <w:kern w:val="28"/>
      <w:sz w:val="28"/>
      <w:szCs w:val="36"/>
    </w:rPr>
  </w:style>
  <w:style w:type="paragraph" w:styleId="Subtitle">
    <w:name w:val="Subtitle"/>
    <w:basedOn w:val="Normal"/>
    <w:next w:val="Normal"/>
    <w:link w:val="SubtitleChar"/>
    <w:uiPriority w:val="11"/>
    <w:qFormat/>
    <w:rsid w:val="002A04ED"/>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A04ED"/>
    <w:rPr>
      <w:rFonts w:ascii="Calibri" w:eastAsia="ＭＳ ゴシック" w:hAnsi="Calibri" w:cs="Times New Roman"/>
      <w:i/>
      <w:iCs/>
      <w:color w:val="4F81BD"/>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Title"/>
    <w:link w:val="AuthorChar"/>
    <w:qFormat/>
    <w:rsid w:val="004A5F6D"/>
    <w:rPr>
      <w:b w:val="0"/>
    </w:rPr>
  </w:style>
  <w:style w:type="character" w:customStyle="1" w:styleId="AuthorChar">
    <w:name w:val="Author Char"/>
    <w:basedOn w:val="TitleChar"/>
    <w:link w:val="Author"/>
    <w:rsid w:val="004A5F6D"/>
    <w:rPr>
      <w:rFonts w:ascii="Arial" w:eastAsia="ＭＳ ゴシック" w:hAnsi="Arial"/>
      <w:b w:val="0"/>
      <w:spacing w:val="5"/>
      <w:kern w:val="28"/>
      <w:sz w:val="28"/>
      <w:szCs w:val="36"/>
    </w:rPr>
  </w:style>
  <w:style w:type="paragraph" w:styleId="Date">
    <w:name w:val="Date"/>
    <w:basedOn w:val="Normal"/>
    <w:next w:val="Normal"/>
    <w:link w:val="DateChar"/>
    <w:uiPriority w:val="99"/>
    <w:semiHidden/>
    <w:unhideWhenUsed/>
    <w:rsid w:val="004A5F6D"/>
    <w:pPr>
      <w:jc w:val="center"/>
    </w:pPr>
  </w:style>
  <w:style w:type="character" w:customStyle="1" w:styleId="DateChar">
    <w:name w:val="Date Char"/>
    <w:basedOn w:val="DefaultParagraphFont"/>
    <w:link w:val="Date"/>
    <w:uiPriority w:val="99"/>
    <w:semiHidden/>
    <w:rsid w:val="004A5F6D"/>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CommentReference">
    <w:name w:val="annotation reference"/>
    <w:basedOn w:val="DefaultParagraphFont"/>
    <w:uiPriority w:val="99"/>
    <w:semiHidden/>
    <w:unhideWhenUsed/>
    <w:rsid w:val="00F908A8"/>
    <w:rPr>
      <w:sz w:val="18"/>
      <w:szCs w:val="18"/>
    </w:rPr>
  </w:style>
  <w:style w:type="paragraph" w:styleId="CommentText">
    <w:name w:val="annotation text"/>
    <w:basedOn w:val="Normal"/>
    <w:link w:val="CommentTextChar"/>
    <w:uiPriority w:val="99"/>
    <w:semiHidden/>
    <w:unhideWhenUsed/>
    <w:rsid w:val="00F908A8"/>
  </w:style>
  <w:style w:type="character" w:customStyle="1" w:styleId="CommentTextChar">
    <w:name w:val="Comment Text Char"/>
    <w:basedOn w:val="DefaultParagraphFont"/>
    <w:link w:val="CommentText"/>
    <w:uiPriority w:val="99"/>
    <w:semiHidden/>
    <w:rsid w:val="00F908A8"/>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F908A8"/>
    <w:rPr>
      <w:b/>
      <w:bCs/>
      <w:sz w:val="20"/>
      <w:szCs w:val="20"/>
    </w:rPr>
  </w:style>
  <w:style w:type="character" w:customStyle="1" w:styleId="CommentSubjectChar">
    <w:name w:val="Comment Subject Char"/>
    <w:basedOn w:val="CommentTextChar"/>
    <w:link w:val="CommentSubject"/>
    <w:uiPriority w:val="99"/>
    <w:semiHidden/>
    <w:rsid w:val="00F908A8"/>
    <w:rPr>
      <w:rFonts w:ascii="Arial" w:hAnsi="Arial"/>
      <w:b/>
      <w:bCs/>
      <w:sz w:val="24"/>
      <w:szCs w:val="24"/>
    </w:rPr>
  </w:style>
  <w:style w:type="paragraph" w:styleId="BalloonText">
    <w:name w:val="Balloon Text"/>
    <w:basedOn w:val="Normal"/>
    <w:link w:val="BalloonTextChar"/>
    <w:uiPriority w:val="99"/>
    <w:semiHidden/>
    <w:unhideWhenUsed/>
    <w:rsid w:val="00F908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9EB"/>
    <w:pPr>
      <w:jc w:val="both"/>
    </w:pPr>
    <w:rPr>
      <w:rFonts w:ascii="Arial" w:hAnsi="Arial"/>
      <w:sz w:val="24"/>
      <w:szCs w:val="24"/>
    </w:rPr>
  </w:style>
  <w:style w:type="paragraph" w:styleId="Heading1">
    <w:name w:val="heading 1"/>
    <w:basedOn w:val="Normal"/>
    <w:next w:val="Normal"/>
    <w:link w:val="Heading1Char"/>
    <w:uiPriority w:val="9"/>
    <w:qFormat/>
    <w:rsid w:val="00E06198"/>
    <w:pPr>
      <w:keepNext/>
      <w:keepLines/>
      <w:jc w:val="left"/>
      <w:outlineLvl w:val="0"/>
    </w:pPr>
    <w:rPr>
      <w:rFonts w:eastAsia="ＭＳ ゴシック"/>
      <w:b/>
      <w:bCs/>
      <w:sz w:val="28"/>
      <w:szCs w:val="28"/>
    </w:rPr>
  </w:style>
  <w:style w:type="paragraph" w:styleId="Heading2">
    <w:name w:val="heading 2"/>
    <w:basedOn w:val="Normal"/>
    <w:next w:val="Normal"/>
    <w:link w:val="Heading2Char"/>
    <w:uiPriority w:val="9"/>
    <w:unhideWhenUsed/>
    <w:qFormat/>
    <w:rsid w:val="00E06198"/>
    <w:pPr>
      <w:keepNext/>
      <w:keepLines/>
      <w:outlineLvl w:val="1"/>
    </w:pPr>
    <w:rPr>
      <w:rFonts w:eastAsia="ＭＳ ゴシック"/>
      <w:b/>
      <w:bCs/>
      <w:szCs w:val="28"/>
    </w:rPr>
  </w:style>
  <w:style w:type="paragraph" w:styleId="Heading3">
    <w:name w:val="heading 3"/>
    <w:basedOn w:val="Normal"/>
    <w:next w:val="Normal"/>
    <w:link w:val="Heading3Char"/>
    <w:uiPriority w:val="9"/>
    <w:unhideWhenUsed/>
    <w:qFormat/>
    <w:rsid w:val="00742D38"/>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6198"/>
    <w:rPr>
      <w:rFonts w:ascii="Arial" w:eastAsia="ＭＳ ゴシック" w:hAnsi="Arial"/>
      <w:b/>
      <w:bCs/>
      <w:sz w:val="28"/>
      <w:szCs w:val="28"/>
    </w:rPr>
  </w:style>
  <w:style w:type="character" w:customStyle="1" w:styleId="Heading2Char">
    <w:name w:val="Heading 2 Char"/>
    <w:link w:val="Heading2"/>
    <w:uiPriority w:val="9"/>
    <w:rsid w:val="00E06198"/>
    <w:rPr>
      <w:rFonts w:ascii="Arial" w:eastAsia="ＭＳ ゴシック" w:hAnsi="Arial"/>
      <w:b/>
      <w:bCs/>
      <w:sz w:val="24"/>
      <w:szCs w:val="28"/>
    </w:rPr>
  </w:style>
  <w:style w:type="character" w:customStyle="1" w:styleId="Heading3Char">
    <w:name w:val="Heading 3 Char"/>
    <w:link w:val="Heading3"/>
    <w:uiPriority w:val="9"/>
    <w:rsid w:val="00742D38"/>
    <w:rPr>
      <w:rFonts w:ascii="Arial" w:eastAsia="ＭＳ ゴシック" w:hAnsi="Arial"/>
      <w:bCs/>
      <w:i/>
      <w:sz w:val="22"/>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E06198"/>
    <w:pPr>
      <w:contextualSpacing/>
      <w:jc w:val="center"/>
    </w:pPr>
    <w:rPr>
      <w:rFonts w:eastAsia="ＭＳ ゴシック"/>
      <w:b/>
      <w:spacing w:val="5"/>
      <w:kern w:val="28"/>
      <w:sz w:val="28"/>
      <w:szCs w:val="36"/>
    </w:rPr>
  </w:style>
  <w:style w:type="character" w:customStyle="1" w:styleId="TitleChar">
    <w:name w:val="Title Char"/>
    <w:link w:val="Title"/>
    <w:uiPriority w:val="10"/>
    <w:rsid w:val="00E06198"/>
    <w:rPr>
      <w:rFonts w:ascii="Arial" w:eastAsia="ＭＳ ゴシック" w:hAnsi="Arial"/>
      <w:b/>
      <w:spacing w:val="5"/>
      <w:kern w:val="28"/>
      <w:sz w:val="28"/>
      <w:szCs w:val="36"/>
    </w:rPr>
  </w:style>
  <w:style w:type="paragraph" w:styleId="Subtitle">
    <w:name w:val="Subtitle"/>
    <w:basedOn w:val="Normal"/>
    <w:next w:val="Normal"/>
    <w:link w:val="SubtitleChar"/>
    <w:uiPriority w:val="11"/>
    <w:qFormat/>
    <w:rsid w:val="002A04ED"/>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A04ED"/>
    <w:rPr>
      <w:rFonts w:ascii="Calibri" w:eastAsia="ＭＳ ゴシック" w:hAnsi="Calibri" w:cs="Times New Roman"/>
      <w:i/>
      <w:iCs/>
      <w:color w:val="4F81BD"/>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Title"/>
    <w:link w:val="AuthorChar"/>
    <w:qFormat/>
    <w:rsid w:val="004A5F6D"/>
    <w:rPr>
      <w:b w:val="0"/>
    </w:rPr>
  </w:style>
  <w:style w:type="character" w:customStyle="1" w:styleId="AuthorChar">
    <w:name w:val="Author Char"/>
    <w:basedOn w:val="TitleChar"/>
    <w:link w:val="Author"/>
    <w:rsid w:val="004A5F6D"/>
    <w:rPr>
      <w:rFonts w:ascii="Arial" w:eastAsia="ＭＳ ゴシック" w:hAnsi="Arial"/>
      <w:b w:val="0"/>
      <w:spacing w:val="5"/>
      <w:kern w:val="28"/>
      <w:sz w:val="28"/>
      <w:szCs w:val="36"/>
    </w:rPr>
  </w:style>
  <w:style w:type="paragraph" w:styleId="Date">
    <w:name w:val="Date"/>
    <w:basedOn w:val="Normal"/>
    <w:next w:val="Normal"/>
    <w:link w:val="DateChar"/>
    <w:uiPriority w:val="99"/>
    <w:semiHidden/>
    <w:unhideWhenUsed/>
    <w:rsid w:val="004A5F6D"/>
    <w:pPr>
      <w:jc w:val="center"/>
    </w:pPr>
  </w:style>
  <w:style w:type="character" w:customStyle="1" w:styleId="DateChar">
    <w:name w:val="Date Char"/>
    <w:basedOn w:val="DefaultParagraphFont"/>
    <w:link w:val="Date"/>
    <w:uiPriority w:val="99"/>
    <w:semiHidden/>
    <w:rsid w:val="004A5F6D"/>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CommentReference">
    <w:name w:val="annotation reference"/>
    <w:basedOn w:val="DefaultParagraphFont"/>
    <w:uiPriority w:val="99"/>
    <w:semiHidden/>
    <w:unhideWhenUsed/>
    <w:rsid w:val="00F908A8"/>
    <w:rPr>
      <w:sz w:val="18"/>
      <w:szCs w:val="18"/>
    </w:rPr>
  </w:style>
  <w:style w:type="paragraph" w:styleId="CommentText">
    <w:name w:val="annotation text"/>
    <w:basedOn w:val="Normal"/>
    <w:link w:val="CommentTextChar"/>
    <w:uiPriority w:val="99"/>
    <w:semiHidden/>
    <w:unhideWhenUsed/>
    <w:rsid w:val="00F908A8"/>
  </w:style>
  <w:style w:type="character" w:customStyle="1" w:styleId="CommentTextChar">
    <w:name w:val="Comment Text Char"/>
    <w:basedOn w:val="DefaultParagraphFont"/>
    <w:link w:val="CommentText"/>
    <w:uiPriority w:val="99"/>
    <w:semiHidden/>
    <w:rsid w:val="00F908A8"/>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F908A8"/>
    <w:rPr>
      <w:b/>
      <w:bCs/>
      <w:sz w:val="20"/>
      <w:szCs w:val="20"/>
    </w:rPr>
  </w:style>
  <w:style w:type="character" w:customStyle="1" w:styleId="CommentSubjectChar">
    <w:name w:val="Comment Subject Char"/>
    <w:basedOn w:val="CommentTextChar"/>
    <w:link w:val="CommentSubject"/>
    <w:uiPriority w:val="99"/>
    <w:semiHidden/>
    <w:rsid w:val="00F908A8"/>
    <w:rPr>
      <w:rFonts w:ascii="Arial" w:hAnsi="Arial"/>
      <w:b/>
      <w:bCs/>
      <w:sz w:val="24"/>
      <w:szCs w:val="24"/>
    </w:rPr>
  </w:style>
  <w:style w:type="paragraph" w:styleId="BalloonText">
    <w:name w:val="Balloon Text"/>
    <w:basedOn w:val="Normal"/>
    <w:link w:val="BalloonTextChar"/>
    <w:uiPriority w:val="99"/>
    <w:semiHidden/>
    <w:unhideWhenUsed/>
    <w:rsid w:val="00F908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kbase.us/"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sourceforge.net/projects/bbmap/" TargetMode="External"/><Relationship Id="rId11" Type="http://schemas.openxmlformats.org/officeDocument/2006/relationships/hyperlink" Target="http://doi.org/10.1101/002824" TargetMode="External"/><Relationship Id="rId12" Type="http://schemas.openxmlformats.org/officeDocument/2006/relationships/hyperlink" Target="http://doi.org/10.1073/pnas.0806162105" TargetMode="External"/><Relationship Id="rId13" Type="http://schemas.openxmlformats.org/officeDocument/2006/relationships/hyperlink" Target="http://doi.org/10.7717/peerj.243" TargetMode="External"/><Relationship Id="rId14" Type="http://schemas.openxmlformats.org/officeDocument/2006/relationships/hyperlink" Target="http://doi.org/10.1128/MMBR.05011-11" TargetMode="External"/><Relationship Id="rId15" Type="http://schemas.openxmlformats.org/officeDocument/2006/relationships/hyperlink" Target="http://doi.org/10.1101/gr.1224503" TargetMode="External"/><Relationship Id="rId16" Type="http://schemas.openxmlformats.org/officeDocument/2006/relationships/hyperlink" Target="http://doi.org/10.1093/bioinformatics/19.2.270" TargetMode="External"/><Relationship Id="rId17" Type="http://schemas.openxmlformats.org/officeDocument/2006/relationships/hyperlink" Target="http://doi.org/10.1038/nmeth.1226" TargetMode="External"/><Relationship Id="rId18" Type="http://schemas.openxmlformats.org/officeDocument/2006/relationships/hyperlink" Target="http://doi.org/10.1101/gr.186072.114.Freely" TargetMode="External"/><Relationship Id="rId19" Type="http://schemas.openxmlformats.org/officeDocument/2006/relationships/hyperlink" Target="http://doi.org/10.1093/bioinformatics/btu03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6994</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cp:lastModifiedBy>Katherine McMahon</cp:lastModifiedBy>
  <cp:revision>3</cp:revision>
  <dcterms:created xsi:type="dcterms:W3CDTF">2016-10-01T19:51:00Z</dcterms:created>
  <dcterms:modified xsi:type="dcterms:W3CDTF">2016-10-01T19:51:00Z</dcterms:modified>
</cp:coreProperties>
</file>